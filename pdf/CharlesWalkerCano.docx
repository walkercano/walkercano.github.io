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F24" w14:textId="2BB0F8D3" w:rsidR="00122B05" w:rsidRPr="00885537" w:rsidRDefault="008657A0" w:rsidP="00885537">
      <w:pPr>
        <w:pStyle w:val="Title"/>
        <w:rPr>
          <w:rFonts w:asciiTheme="minorHAnsi" w:hAnsiTheme="minorHAnsi" w:cstheme="minorHAnsi"/>
          <w:color w:val="0033CC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4FF5">
        <w:rPr>
          <w:rFonts w:asciiTheme="minorHAnsi" w:hAnsiTheme="minorHAnsi" w:cstheme="minorHAnsi"/>
          <w:color w:val="0033CC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Charles </w:t>
      </w:r>
      <w:r w:rsidR="005B5C4D" w:rsidRPr="00764FF5">
        <w:rPr>
          <w:rFonts w:asciiTheme="minorHAnsi" w:hAnsiTheme="minorHAnsi" w:cstheme="minorHAnsi"/>
          <w:color w:val="0033CC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416C68">
        <w:rPr>
          <w:rFonts w:asciiTheme="minorHAnsi" w:hAnsiTheme="minorHAnsi" w:cstheme="minorHAnsi"/>
          <w:color w:val="0033CC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alker</w:t>
      </w:r>
      <w:r w:rsidR="00115C5C">
        <w:rPr>
          <w:rFonts w:asciiTheme="minorHAnsi" w:hAnsiTheme="minorHAnsi" w:cstheme="minorHAnsi"/>
          <w:color w:val="0033CC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Cano</w:t>
      </w:r>
    </w:p>
    <w:p w14:paraId="4D16E0B6" w14:textId="31BDF70A" w:rsidR="00122B05" w:rsidRPr="007C26D4" w:rsidRDefault="008657A0">
      <w:pPr>
        <w:pStyle w:val="Heading1"/>
        <w:rPr>
          <w:sz w:val="22"/>
          <w:szCs w:val="22"/>
        </w:rPr>
      </w:pPr>
      <w:r w:rsidRPr="007C26D4">
        <w:rPr>
          <w:sz w:val="22"/>
          <w:szCs w:val="22"/>
        </w:rPr>
        <w:t>209.345.7461</w:t>
      </w:r>
      <w:r w:rsidR="00122B05" w:rsidRPr="007C26D4">
        <w:rPr>
          <w:sz w:val="22"/>
          <w:szCs w:val="22"/>
        </w:rPr>
        <w:t xml:space="preserve"> </w:t>
      </w:r>
      <w:r w:rsidR="00122B05" w:rsidRPr="007C26D4">
        <w:rPr>
          <w:sz w:val="22"/>
          <w:szCs w:val="22"/>
        </w:rPr>
        <w:sym w:font="Symbol" w:char="F0B7"/>
      </w:r>
      <w:r w:rsidR="002E5CB0">
        <w:rPr>
          <w:sz w:val="22"/>
          <w:szCs w:val="22"/>
        </w:rPr>
        <w:t>ccano5@csustan.edu</w:t>
      </w:r>
    </w:p>
    <w:p w14:paraId="01B790E5" w14:textId="77777777" w:rsidR="00122B05" w:rsidRPr="00764FF5" w:rsidRDefault="00122B05" w:rsidP="004426C6">
      <w:pPr>
        <w:pStyle w:val="Heading2"/>
        <w:spacing w:after="60"/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4FF5"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65238BA8" w14:textId="5908C406" w:rsidR="00062A3F" w:rsidRDefault="00062A3F" w:rsidP="002E5CB0">
      <w:pPr>
        <w:tabs>
          <w:tab w:val="left" w:pos="1620"/>
        </w:tabs>
        <w:ind w:left="90"/>
        <w:rPr>
          <w:i/>
          <w:iCs/>
        </w:rPr>
      </w:pPr>
      <w:r>
        <w:rPr>
          <w:b/>
          <w:bCs/>
          <w:i/>
          <w:iCs/>
        </w:rPr>
        <w:t>2022–</w:t>
      </w:r>
      <w:r>
        <w:rPr>
          <w:i/>
          <w:iCs/>
        </w:rPr>
        <w:t xml:space="preserve"> </w:t>
      </w:r>
      <w:r w:rsidR="00C6077A">
        <w:rPr>
          <w:i/>
          <w:iCs/>
        </w:rPr>
        <w:tab/>
      </w:r>
      <w:r>
        <w:rPr>
          <w:b/>
          <w:bCs/>
          <w:i/>
          <w:iCs/>
        </w:rPr>
        <w:t xml:space="preserve">California State </w:t>
      </w:r>
      <w:r w:rsidR="00571D5B">
        <w:rPr>
          <w:b/>
          <w:bCs/>
          <w:i/>
          <w:iCs/>
        </w:rPr>
        <w:t>University</w:t>
      </w:r>
      <w:r>
        <w:rPr>
          <w:b/>
          <w:bCs/>
          <w:i/>
          <w:iCs/>
        </w:rPr>
        <w:t>, Stanislaus</w:t>
      </w:r>
      <w:r>
        <w:rPr>
          <w:i/>
          <w:iCs/>
        </w:rPr>
        <w:t xml:space="preserve"> </w:t>
      </w:r>
    </w:p>
    <w:p w14:paraId="12F53CA0" w14:textId="0F70AD21" w:rsidR="00062A3F" w:rsidRDefault="00062A3F" w:rsidP="002E5CB0">
      <w:pPr>
        <w:tabs>
          <w:tab w:val="left" w:pos="1620"/>
        </w:tabs>
        <w:ind w:left="90"/>
        <w:rPr>
          <w:i/>
          <w:iCs/>
        </w:rPr>
      </w:pPr>
      <w:r>
        <w:rPr>
          <w:i/>
          <w:iCs/>
        </w:rPr>
        <w:tab/>
        <w:t xml:space="preserve">Biological </w:t>
      </w:r>
      <w:r w:rsidR="00416C68">
        <w:rPr>
          <w:i/>
          <w:iCs/>
        </w:rPr>
        <w:t>Sciences—Bachelor of Sciences</w:t>
      </w:r>
      <w:r w:rsidR="00571D5B">
        <w:rPr>
          <w:i/>
          <w:iCs/>
        </w:rPr>
        <w:t>.</w:t>
      </w:r>
    </w:p>
    <w:p w14:paraId="5C8B0E3F" w14:textId="77777777" w:rsidR="00823880" w:rsidRPr="00764FF5" w:rsidRDefault="00823880" w:rsidP="002E5CB0">
      <w:pPr>
        <w:tabs>
          <w:tab w:val="left" w:pos="1620"/>
        </w:tabs>
        <w:ind w:left="90"/>
        <w:rPr>
          <w:i/>
          <w:iCs/>
        </w:rPr>
      </w:pPr>
    </w:p>
    <w:p w14:paraId="7A3E4E72" w14:textId="19F840FA" w:rsidR="00122B05" w:rsidRDefault="00386C43" w:rsidP="002E5CB0">
      <w:pPr>
        <w:tabs>
          <w:tab w:val="left" w:pos="1620"/>
        </w:tabs>
        <w:ind w:left="90"/>
        <w:rPr>
          <w:i/>
          <w:iCs/>
        </w:rPr>
      </w:pPr>
      <w:r>
        <w:rPr>
          <w:b/>
          <w:bCs/>
          <w:i/>
          <w:iCs/>
        </w:rPr>
        <w:t>2009–2019</w:t>
      </w:r>
      <w:r w:rsidR="00B2013D">
        <w:rPr>
          <w:b/>
          <w:bCs/>
          <w:i/>
          <w:iCs/>
        </w:rPr>
        <w:t xml:space="preserve">   </w:t>
      </w:r>
      <w:r w:rsidR="008657A0">
        <w:rPr>
          <w:i/>
          <w:iCs/>
        </w:rPr>
        <w:t xml:space="preserve"> </w:t>
      </w:r>
      <w:r w:rsidR="00C6077A">
        <w:rPr>
          <w:i/>
          <w:iCs/>
        </w:rPr>
        <w:tab/>
      </w:r>
      <w:r w:rsidR="00B2013D">
        <w:rPr>
          <w:b/>
          <w:bCs/>
          <w:i/>
          <w:iCs/>
        </w:rPr>
        <w:t>Modesto Junior College</w:t>
      </w:r>
      <w:r w:rsidR="008657A0">
        <w:rPr>
          <w:i/>
          <w:iCs/>
        </w:rPr>
        <w:t xml:space="preserve"> </w:t>
      </w:r>
      <w:r w:rsidR="00C6077A">
        <w:rPr>
          <w:i/>
          <w:iCs/>
        </w:rPr>
        <w:t>(Double Major)</w:t>
      </w:r>
    </w:p>
    <w:p w14:paraId="38B5F5D6" w14:textId="62FAC384" w:rsidR="00C6077A" w:rsidRDefault="008657A0" w:rsidP="002E5CB0">
      <w:pPr>
        <w:tabs>
          <w:tab w:val="left" w:pos="1620"/>
        </w:tabs>
        <w:ind w:left="90"/>
        <w:rPr>
          <w:i/>
          <w:iCs/>
        </w:rPr>
      </w:pPr>
      <w:r>
        <w:rPr>
          <w:i/>
          <w:iCs/>
        </w:rPr>
        <w:tab/>
      </w:r>
      <w:r w:rsidR="00B2013D">
        <w:rPr>
          <w:i/>
          <w:iCs/>
        </w:rPr>
        <w:t>Biological Science</w:t>
      </w:r>
      <w:r w:rsidR="00BD4969">
        <w:rPr>
          <w:i/>
          <w:iCs/>
        </w:rPr>
        <w:t>s</w:t>
      </w:r>
      <w:r w:rsidR="00B2013D">
        <w:rPr>
          <w:i/>
          <w:iCs/>
        </w:rPr>
        <w:t>—</w:t>
      </w:r>
      <w:r w:rsidR="00BD4969">
        <w:rPr>
          <w:i/>
          <w:iCs/>
        </w:rPr>
        <w:t>Associate of Sciences</w:t>
      </w:r>
      <w:r w:rsidR="00C6077A">
        <w:rPr>
          <w:i/>
          <w:iCs/>
        </w:rPr>
        <w:t>; Natural Sciences—Associate of Arts</w:t>
      </w:r>
    </w:p>
    <w:p w14:paraId="5FE86369" w14:textId="6988B0F2" w:rsidR="00EC698F" w:rsidRDefault="00BD4969" w:rsidP="002E5CB0">
      <w:pPr>
        <w:tabs>
          <w:tab w:val="left" w:pos="1890"/>
        </w:tabs>
        <w:ind w:left="1800" w:hanging="1080"/>
        <w:rPr>
          <w:i/>
          <w:iCs/>
        </w:rPr>
      </w:pPr>
      <w:r>
        <w:rPr>
          <w:i/>
          <w:iCs/>
        </w:rPr>
        <w:tab/>
      </w:r>
    </w:p>
    <w:p w14:paraId="17080837" w14:textId="77777777" w:rsidR="00122B05" w:rsidRDefault="00122B05">
      <w:pPr>
        <w:ind w:left="1800" w:hanging="1080"/>
        <w:rPr>
          <w:b/>
          <w:bCs/>
          <w:i/>
          <w:iCs/>
          <w:sz w:val="12"/>
          <w:szCs w:val="12"/>
        </w:rPr>
      </w:pPr>
    </w:p>
    <w:p w14:paraId="41D46854" w14:textId="77777777" w:rsidR="00122B05" w:rsidRPr="00764FF5" w:rsidRDefault="00122B05" w:rsidP="000B0A6D">
      <w:pPr>
        <w:pStyle w:val="Heading2"/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4FF5"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1E874E9B" w14:textId="36FB6323" w:rsidR="008D30B2" w:rsidRDefault="008D30B2" w:rsidP="002E5CB0">
      <w:pPr>
        <w:tabs>
          <w:tab w:val="left" w:pos="1620"/>
        </w:tabs>
        <w:ind w:left="90"/>
        <w:rPr>
          <w:b/>
          <w:i/>
          <w:iCs/>
        </w:rPr>
      </w:pPr>
      <w:r>
        <w:rPr>
          <w:b/>
          <w:bCs/>
          <w:i/>
          <w:iCs/>
        </w:rPr>
        <w:t xml:space="preserve">2023– </w:t>
      </w:r>
      <w:r w:rsidR="00FE666A">
        <w:rPr>
          <w:b/>
          <w:bCs/>
          <w:i/>
          <w:iCs/>
        </w:rPr>
        <w:t>2024</w:t>
      </w:r>
      <w:r>
        <w:rPr>
          <w:b/>
          <w:bCs/>
          <w:i/>
          <w:iCs/>
        </w:rPr>
        <w:tab/>
      </w:r>
      <w:r>
        <w:rPr>
          <w:b/>
          <w:i/>
          <w:iCs/>
        </w:rPr>
        <w:t xml:space="preserve">Science in Our Community Lead and STEM Community Liaison  </w:t>
      </w:r>
    </w:p>
    <w:p w14:paraId="47DF4C67" w14:textId="36B5C88C" w:rsidR="008D30B2" w:rsidRDefault="008D30B2" w:rsidP="008D30B2">
      <w:pPr>
        <w:tabs>
          <w:tab w:val="left" w:pos="1620"/>
        </w:tabs>
        <w:ind w:left="1620"/>
        <w:rPr>
          <w:bCs/>
          <w:i/>
          <w:iCs/>
        </w:rPr>
      </w:pPr>
      <w:r w:rsidRPr="007344BE">
        <w:rPr>
          <w:bCs/>
          <w:i/>
          <w:iCs/>
        </w:rPr>
        <w:t>Directed and spearheaded the coordination of Science in Our Community, overseeing a team of 40 STEM Ambassadors</w:t>
      </w:r>
      <w:r w:rsidR="00953C76">
        <w:rPr>
          <w:bCs/>
          <w:i/>
          <w:iCs/>
        </w:rPr>
        <w:t xml:space="preserve"> while organizing Science in Our Community events like Science Saturday, Jr. Scientist, Science Day, Astronomy </w:t>
      </w:r>
      <w:r w:rsidR="00402395">
        <w:rPr>
          <w:bCs/>
          <w:i/>
          <w:iCs/>
        </w:rPr>
        <w:t>Night</w:t>
      </w:r>
      <w:r w:rsidR="00953C76">
        <w:rPr>
          <w:bCs/>
          <w:i/>
          <w:iCs/>
        </w:rPr>
        <w:t xml:space="preserve">, Solar Suitcase, </w:t>
      </w:r>
      <w:r w:rsidR="00402395">
        <w:rPr>
          <w:bCs/>
          <w:i/>
          <w:iCs/>
        </w:rPr>
        <w:t xml:space="preserve">Delhi Medical Academy, School Science Fairs and Classroom visits. </w:t>
      </w:r>
      <w:r w:rsidR="003E1EEA">
        <w:rPr>
          <w:bCs/>
          <w:i/>
          <w:iCs/>
        </w:rPr>
        <w:t>All</w:t>
      </w:r>
      <w:r w:rsidR="00402395">
        <w:rPr>
          <w:bCs/>
          <w:i/>
          <w:iCs/>
        </w:rPr>
        <w:t xml:space="preserve"> these activities are implemented to i</w:t>
      </w:r>
      <w:r w:rsidRPr="007344BE">
        <w:rPr>
          <w:bCs/>
          <w:i/>
          <w:iCs/>
        </w:rPr>
        <w:t xml:space="preserve">nspire youth </w:t>
      </w:r>
      <w:r w:rsidR="00402395">
        <w:rPr>
          <w:bCs/>
          <w:i/>
          <w:iCs/>
        </w:rPr>
        <w:t xml:space="preserve">in hopes they </w:t>
      </w:r>
      <w:r w:rsidRPr="007344BE">
        <w:rPr>
          <w:bCs/>
          <w:i/>
          <w:iCs/>
        </w:rPr>
        <w:t>appreciate the rewards of science and promote</w:t>
      </w:r>
      <w:r w:rsidR="00DB1D46">
        <w:rPr>
          <w:bCs/>
          <w:i/>
          <w:iCs/>
        </w:rPr>
        <w:t xml:space="preserve"> </w:t>
      </w:r>
      <w:r w:rsidRPr="007344BE">
        <w:rPr>
          <w:bCs/>
          <w:i/>
          <w:iCs/>
        </w:rPr>
        <w:t xml:space="preserve">awareness of various opportunities in higher education, with a focus on Title I schools. </w:t>
      </w:r>
    </w:p>
    <w:p w14:paraId="379F9543" w14:textId="77777777" w:rsidR="00DB1D46" w:rsidRDefault="00DB1D46" w:rsidP="00DB1D46">
      <w:pPr>
        <w:tabs>
          <w:tab w:val="left" w:pos="1620"/>
        </w:tabs>
        <w:ind w:left="1620"/>
        <w:rPr>
          <w:bCs/>
          <w:i/>
          <w:iCs/>
        </w:rPr>
      </w:pPr>
    </w:p>
    <w:p w14:paraId="0C84FF27" w14:textId="77777777" w:rsidR="00DB1D46" w:rsidRDefault="00DB1D46" w:rsidP="002E5CB0">
      <w:pPr>
        <w:tabs>
          <w:tab w:val="left" w:pos="1620"/>
        </w:tabs>
        <w:rPr>
          <w:b/>
          <w:i/>
          <w:iCs/>
        </w:rPr>
      </w:pPr>
      <w:r>
        <w:rPr>
          <w:b/>
          <w:bCs/>
          <w:i/>
          <w:iCs/>
        </w:rPr>
        <w:t xml:space="preserve">2022–2023 </w:t>
      </w:r>
      <w:r>
        <w:rPr>
          <w:b/>
          <w:bCs/>
          <w:i/>
          <w:iCs/>
        </w:rPr>
        <w:tab/>
      </w:r>
      <w:r>
        <w:rPr>
          <w:b/>
          <w:i/>
          <w:iCs/>
        </w:rPr>
        <w:t>College Corps Civic Fellow</w:t>
      </w:r>
      <w:r w:rsidRPr="00135F8C">
        <w:rPr>
          <w:b/>
          <w:i/>
          <w:iCs/>
        </w:rPr>
        <w:t>, California State University</w:t>
      </w:r>
      <w:r>
        <w:rPr>
          <w:b/>
          <w:i/>
          <w:iCs/>
        </w:rPr>
        <w:t xml:space="preserve"> </w:t>
      </w:r>
      <w:r w:rsidRPr="00135F8C">
        <w:rPr>
          <w:b/>
          <w:i/>
          <w:iCs/>
        </w:rPr>
        <w:t>Stanislaus</w:t>
      </w:r>
    </w:p>
    <w:p w14:paraId="113AE0E2" w14:textId="5E64D4E4" w:rsidR="00DB1D46" w:rsidRDefault="00DB1D46" w:rsidP="00DB1D46">
      <w:pPr>
        <w:tabs>
          <w:tab w:val="left" w:pos="1620"/>
        </w:tabs>
        <w:ind w:left="1620" w:hanging="810"/>
        <w:rPr>
          <w:bCs/>
          <w:i/>
          <w:iCs/>
        </w:rPr>
      </w:pPr>
      <w:r>
        <w:rPr>
          <w:b/>
          <w:i/>
          <w:iCs/>
        </w:rPr>
        <w:tab/>
      </w:r>
      <w:r w:rsidRPr="00CB2D0E">
        <w:rPr>
          <w:bCs/>
          <w:i/>
          <w:iCs/>
        </w:rPr>
        <w:t>As a</w:t>
      </w:r>
      <w:r>
        <w:rPr>
          <w:bCs/>
          <w:i/>
          <w:iCs/>
        </w:rPr>
        <w:t xml:space="preserve"> civic fellow, I worked with university students and staff on working toward successful science projects and activities to keep the community engaged. </w:t>
      </w:r>
    </w:p>
    <w:p w14:paraId="21AA55ED" w14:textId="77777777" w:rsidR="00DB1D46" w:rsidRDefault="00DB1D46" w:rsidP="00DB1D46">
      <w:pPr>
        <w:tabs>
          <w:tab w:val="left" w:pos="1620"/>
        </w:tabs>
        <w:ind w:left="1620"/>
        <w:rPr>
          <w:bCs/>
          <w:i/>
          <w:iCs/>
        </w:rPr>
      </w:pPr>
    </w:p>
    <w:p w14:paraId="244C52DA" w14:textId="4B30FD60" w:rsidR="00DB1D46" w:rsidRDefault="00DB1D46" w:rsidP="002E5CB0">
      <w:pPr>
        <w:tabs>
          <w:tab w:val="left" w:pos="1620"/>
        </w:tabs>
        <w:rPr>
          <w:b/>
          <w:i/>
          <w:iCs/>
        </w:rPr>
      </w:pPr>
      <w:r>
        <w:rPr>
          <w:b/>
          <w:bCs/>
          <w:i/>
          <w:iCs/>
        </w:rPr>
        <w:t xml:space="preserve">2022– </w:t>
      </w:r>
      <w:r>
        <w:rPr>
          <w:b/>
          <w:bCs/>
          <w:i/>
          <w:iCs/>
        </w:rPr>
        <w:tab/>
      </w:r>
      <w:r w:rsidRPr="00135F8C">
        <w:rPr>
          <w:b/>
          <w:i/>
          <w:iCs/>
        </w:rPr>
        <w:t>STEM Ambassador, California State University</w:t>
      </w:r>
      <w:r>
        <w:rPr>
          <w:b/>
          <w:i/>
          <w:iCs/>
        </w:rPr>
        <w:t xml:space="preserve"> </w:t>
      </w:r>
      <w:r w:rsidRPr="00135F8C">
        <w:rPr>
          <w:b/>
          <w:i/>
          <w:iCs/>
        </w:rPr>
        <w:t>Stanislaus</w:t>
      </w:r>
    </w:p>
    <w:p w14:paraId="730245F6" w14:textId="50F63E94" w:rsidR="00DB1D46" w:rsidRPr="00D86EF6" w:rsidRDefault="00DB1D46" w:rsidP="00DB1D46">
      <w:pPr>
        <w:tabs>
          <w:tab w:val="left" w:pos="1620"/>
        </w:tabs>
        <w:ind w:left="1620" w:hanging="810"/>
        <w:rPr>
          <w:bCs/>
          <w:i/>
          <w:iCs/>
        </w:rPr>
      </w:pPr>
      <w:r>
        <w:rPr>
          <w:b/>
          <w:i/>
          <w:iCs/>
        </w:rPr>
        <w:tab/>
      </w:r>
      <w:r w:rsidRPr="00CB2D0E">
        <w:rPr>
          <w:bCs/>
          <w:i/>
          <w:iCs/>
        </w:rPr>
        <w:t>As a STEM Ambassador</w:t>
      </w:r>
      <w:r>
        <w:rPr>
          <w:bCs/>
          <w:i/>
          <w:iCs/>
        </w:rPr>
        <w:t>,</w:t>
      </w:r>
      <w:r w:rsidRPr="00CB2D0E">
        <w:rPr>
          <w:bCs/>
          <w:i/>
          <w:iCs/>
        </w:rPr>
        <w:t xml:space="preserve"> I worked on multiple independent projects and programs utilizing the understanding of university operations and procedures</w:t>
      </w:r>
      <w:r>
        <w:rPr>
          <w:bCs/>
          <w:i/>
          <w:iCs/>
        </w:rPr>
        <w:t xml:space="preserve">. </w:t>
      </w:r>
      <w:r w:rsidR="00D86EF6">
        <w:rPr>
          <w:bCs/>
          <w:i/>
          <w:iCs/>
        </w:rPr>
        <w:t xml:space="preserve">Worked on </w:t>
      </w:r>
      <w:r w:rsidRPr="00CB2D0E">
        <w:rPr>
          <w:bCs/>
          <w:i/>
          <w:iCs/>
        </w:rPr>
        <w:t>projects to find solution</w:t>
      </w:r>
      <w:r>
        <w:rPr>
          <w:bCs/>
          <w:i/>
          <w:iCs/>
        </w:rPr>
        <w:t xml:space="preserve">s, </w:t>
      </w:r>
      <w:r w:rsidR="00D86EF6">
        <w:rPr>
          <w:bCs/>
          <w:i/>
          <w:iCs/>
        </w:rPr>
        <w:t xml:space="preserve">met budget constraints for science activities and events, worked with University Department heads with constant communication through email and wrote lesson plans for our Junior Scientist program. These duties were </w:t>
      </w:r>
      <w:r>
        <w:rPr>
          <w:bCs/>
          <w:i/>
          <w:iCs/>
        </w:rPr>
        <w:t>met and respected</w:t>
      </w:r>
      <w:r w:rsidR="00D86EF6">
        <w:rPr>
          <w:b/>
          <w:i/>
          <w:iCs/>
        </w:rPr>
        <w:t xml:space="preserve"> </w:t>
      </w:r>
      <w:r w:rsidR="00D86EF6" w:rsidRPr="00D86EF6">
        <w:rPr>
          <w:bCs/>
          <w:i/>
          <w:iCs/>
        </w:rPr>
        <w:t xml:space="preserve">through </w:t>
      </w:r>
      <w:r w:rsidR="00CC1AC6">
        <w:rPr>
          <w:bCs/>
          <w:i/>
          <w:iCs/>
        </w:rPr>
        <w:t xml:space="preserve">a </w:t>
      </w:r>
      <w:r w:rsidR="00D86EF6" w:rsidRPr="00D86EF6">
        <w:rPr>
          <w:bCs/>
          <w:i/>
          <w:iCs/>
        </w:rPr>
        <w:t>constant</w:t>
      </w:r>
      <w:r w:rsidR="00D86EF6">
        <w:rPr>
          <w:bCs/>
          <w:i/>
          <w:iCs/>
        </w:rPr>
        <w:t xml:space="preserve"> relay of information</w:t>
      </w:r>
      <w:r w:rsidR="00D86EF6" w:rsidRPr="00D86EF6">
        <w:rPr>
          <w:bCs/>
          <w:i/>
          <w:iCs/>
        </w:rPr>
        <w:t xml:space="preserve"> with my immediate supervisor and fellow STEM Ambassadors.</w:t>
      </w:r>
    </w:p>
    <w:p w14:paraId="2854D98E" w14:textId="77777777" w:rsidR="003E1EEA" w:rsidRDefault="003E1EEA" w:rsidP="00DB1D46">
      <w:pPr>
        <w:tabs>
          <w:tab w:val="left" w:pos="1620"/>
        </w:tabs>
        <w:ind w:left="1620" w:hanging="810"/>
        <w:rPr>
          <w:b/>
          <w:i/>
          <w:iCs/>
        </w:rPr>
      </w:pPr>
    </w:p>
    <w:p w14:paraId="5C926EE4" w14:textId="77777777" w:rsidR="003E1EEA" w:rsidRPr="00C444F7" w:rsidRDefault="003E1EEA" w:rsidP="002E5CB0">
      <w:pPr>
        <w:tabs>
          <w:tab w:val="left" w:pos="1620"/>
        </w:tabs>
        <w:rPr>
          <w:b/>
          <w:bCs/>
          <w:i/>
          <w:iCs/>
        </w:rPr>
      </w:pPr>
      <w:r w:rsidRPr="00C444F7">
        <w:rPr>
          <w:b/>
          <w:bCs/>
          <w:i/>
          <w:iCs/>
        </w:rPr>
        <w:t>202</w:t>
      </w:r>
      <w:r>
        <w:rPr>
          <w:b/>
          <w:bCs/>
          <w:i/>
          <w:iCs/>
        </w:rPr>
        <w:t>0</w:t>
      </w:r>
      <w:r w:rsidRPr="00C444F7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2023   </w:t>
      </w:r>
      <w:r>
        <w:rPr>
          <w:b/>
          <w:bCs/>
          <w:i/>
          <w:iCs/>
        </w:rPr>
        <w:tab/>
      </w:r>
      <w:r w:rsidRPr="00C444F7">
        <w:rPr>
          <w:b/>
          <w:bCs/>
          <w:i/>
          <w:iCs/>
        </w:rPr>
        <w:t>Medical Training Solutions, Modesto Junior College</w:t>
      </w:r>
      <w:r>
        <w:rPr>
          <w:b/>
          <w:bCs/>
          <w:i/>
          <w:iCs/>
        </w:rPr>
        <w:t>/Monterey College/Gavilan College</w:t>
      </w:r>
    </w:p>
    <w:p w14:paraId="78B4FB90" w14:textId="77777777" w:rsidR="003E1EEA" w:rsidRDefault="003E1EEA" w:rsidP="003E1EEA">
      <w:pPr>
        <w:tabs>
          <w:tab w:val="left" w:pos="1620"/>
        </w:tabs>
        <w:ind w:left="1620" w:hanging="810"/>
        <w:rPr>
          <w:i/>
          <w:iCs/>
        </w:rPr>
      </w:pPr>
      <w:r>
        <w:rPr>
          <w:b/>
          <w:bCs/>
          <w:i/>
          <w:iCs/>
        </w:rPr>
        <w:tab/>
      </w:r>
      <w:r w:rsidRPr="00C444F7">
        <w:rPr>
          <w:i/>
          <w:iCs/>
        </w:rPr>
        <w:t>As</w:t>
      </w:r>
      <w:r>
        <w:rPr>
          <w:i/>
          <w:iCs/>
        </w:rPr>
        <w:t xml:space="preserve"> a</w:t>
      </w:r>
      <w:r w:rsidRPr="00C444F7">
        <w:rPr>
          <w:i/>
          <w:iCs/>
        </w:rPr>
        <w:t xml:space="preserve"> phlebotomy instructor, I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d</w:t>
      </w:r>
      <w:r w:rsidRPr="00AD4D80">
        <w:rPr>
          <w:i/>
          <w:iCs/>
        </w:rPr>
        <w:t>emonstrated clinical skills associated with blood draw</w:t>
      </w:r>
      <w:r>
        <w:rPr>
          <w:i/>
          <w:iCs/>
        </w:rPr>
        <w:t>n specimens</w:t>
      </w:r>
      <w:r w:rsidRPr="00AD4D80">
        <w:rPr>
          <w:i/>
          <w:iCs/>
        </w:rPr>
        <w:t>, the anatomy and physiology associated with the practice as well as evaluated student assignments</w:t>
      </w:r>
      <w:r>
        <w:rPr>
          <w:i/>
          <w:iCs/>
        </w:rPr>
        <w:t>, practical skills and</w:t>
      </w:r>
      <w:r w:rsidRPr="00AD4D80">
        <w:rPr>
          <w:i/>
          <w:iCs/>
        </w:rPr>
        <w:t xml:space="preserve"> tracked all graded </w:t>
      </w:r>
      <w:r>
        <w:rPr>
          <w:i/>
          <w:iCs/>
        </w:rPr>
        <w:t>curricula</w:t>
      </w:r>
      <w:r w:rsidRPr="00AD4D80">
        <w:rPr>
          <w:i/>
          <w:iCs/>
        </w:rPr>
        <w:t xml:space="preserve"> associated with each class</w:t>
      </w:r>
      <w:r>
        <w:rPr>
          <w:i/>
          <w:iCs/>
        </w:rPr>
        <w:t xml:space="preserve"> emphasizing the importance of patient care and advocacy while in their care.</w:t>
      </w:r>
    </w:p>
    <w:p w14:paraId="1378DD1A" w14:textId="77777777" w:rsidR="00DB1D46" w:rsidRDefault="00DB1D46" w:rsidP="00DB1D46">
      <w:pPr>
        <w:tabs>
          <w:tab w:val="left" w:pos="1620"/>
        </w:tabs>
        <w:ind w:left="1620" w:hanging="810"/>
        <w:rPr>
          <w:b/>
          <w:i/>
          <w:iCs/>
        </w:rPr>
      </w:pPr>
    </w:p>
    <w:p w14:paraId="6B4D4A12" w14:textId="77777777" w:rsidR="00DB1D46" w:rsidRPr="00C444F7" w:rsidRDefault="00DB1D46" w:rsidP="002E5CB0">
      <w:pPr>
        <w:tabs>
          <w:tab w:val="left" w:pos="1620"/>
        </w:tabs>
        <w:rPr>
          <w:b/>
          <w:bCs/>
          <w:i/>
          <w:iCs/>
        </w:rPr>
      </w:pPr>
      <w:r w:rsidRPr="00C444F7">
        <w:rPr>
          <w:b/>
          <w:bCs/>
          <w:i/>
          <w:iCs/>
        </w:rPr>
        <w:t>202</w:t>
      </w:r>
      <w:r>
        <w:rPr>
          <w:b/>
          <w:bCs/>
          <w:i/>
          <w:iCs/>
        </w:rPr>
        <w:t>0</w:t>
      </w:r>
      <w:r w:rsidRPr="00C444F7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2023 </w:t>
      </w:r>
      <w:r>
        <w:rPr>
          <w:b/>
          <w:bCs/>
          <w:i/>
          <w:iCs/>
        </w:rPr>
        <w:tab/>
        <w:t xml:space="preserve">Office Manager, Medical Training Solutions. Hughson California </w:t>
      </w:r>
    </w:p>
    <w:p w14:paraId="0D36A1B8" w14:textId="3DF50A39" w:rsidR="00DB1D46" w:rsidRDefault="00DB1D46" w:rsidP="00DB1D46">
      <w:pPr>
        <w:tabs>
          <w:tab w:val="left" w:pos="1620"/>
        </w:tabs>
        <w:ind w:left="1620" w:hanging="810"/>
        <w:rPr>
          <w:i/>
          <w:iCs/>
        </w:rPr>
      </w:pPr>
      <w:r>
        <w:rPr>
          <w:b/>
          <w:bCs/>
          <w:i/>
          <w:iCs/>
        </w:rPr>
        <w:tab/>
      </w:r>
      <w:r w:rsidRPr="002A23AF">
        <w:rPr>
          <w:i/>
          <w:iCs/>
        </w:rPr>
        <w:t>As an office manager, I successfully executed a diverse range of</w:t>
      </w:r>
      <w:r>
        <w:rPr>
          <w:i/>
          <w:iCs/>
        </w:rPr>
        <w:t xml:space="preserve"> office</w:t>
      </w:r>
      <w:r w:rsidRPr="002A23AF">
        <w:rPr>
          <w:i/>
          <w:iCs/>
        </w:rPr>
        <w:t xml:space="preserve"> responsibilities</w:t>
      </w:r>
      <w:r>
        <w:rPr>
          <w:i/>
          <w:iCs/>
        </w:rPr>
        <w:t xml:space="preserve"> and tasks</w:t>
      </w:r>
      <w:r w:rsidRPr="002A23AF">
        <w:rPr>
          <w:i/>
          <w:iCs/>
        </w:rPr>
        <w:t xml:space="preserve"> encompassing proficiently handling paperwork filing, communicating with clients and community partners via email, and ensuring the efficient procurement and distribution of office and company-wide supplies. Additionally, I demonstrated keen organizational skills in safeguarding and appropriately disposing of sensitive information pertaining to past clients.</w:t>
      </w:r>
    </w:p>
    <w:p w14:paraId="2BB6AFA2" w14:textId="77777777" w:rsidR="003E1EEA" w:rsidRDefault="003E1EEA" w:rsidP="00DB1D46">
      <w:pPr>
        <w:tabs>
          <w:tab w:val="left" w:pos="1620"/>
        </w:tabs>
        <w:ind w:left="1620" w:hanging="810"/>
        <w:rPr>
          <w:i/>
          <w:iCs/>
        </w:rPr>
      </w:pPr>
    </w:p>
    <w:p w14:paraId="4796AFB1" w14:textId="77777777" w:rsidR="003E1EEA" w:rsidRDefault="003E1EEA" w:rsidP="002E5CB0">
      <w:pPr>
        <w:tabs>
          <w:tab w:val="left" w:pos="1620"/>
        </w:tabs>
        <w:ind w:left="90"/>
        <w:rPr>
          <w:b/>
          <w:i/>
          <w:iCs/>
        </w:rPr>
      </w:pPr>
      <w:r>
        <w:rPr>
          <w:b/>
          <w:bCs/>
          <w:i/>
          <w:iCs/>
        </w:rPr>
        <w:t xml:space="preserve">2019–2020 </w:t>
      </w:r>
      <w:r>
        <w:rPr>
          <w:b/>
          <w:bCs/>
          <w:i/>
          <w:iCs/>
        </w:rPr>
        <w:tab/>
      </w:r>
      <w:r>
        <w:rPr>
          <w:b/>
          <w:i/>
          <w:iCs/>
        </w:rPr>
        <w:t>Stanford School of Medicine, Stanford Community College Premedical Program Scholar</w:t>
      </w:r>
    </w:p>
    <w:p w14:paraId="0AD8D5D1" w14:textId="6F54C658" w:rsidR="003E1EEA" w:rsidRPr="00303729" w:rsidRDefault="003E1EEA" w:rsidP="00303729">
      <w:pPr>
        <w:tabs>
          <w:tab w:val="left" w:pos="1620"/>
        </w:tabs>
        <w:ind w:left="1620" w:hanging="810"/>
        <w:rPr>
          <w:bCs/>
          <w:i/>
          <w:iCs/>
        </w:rPr>
      </w:pPr>
      <w:r>
        <w:rPr>
          <w:b/>
          <w:i/>
          <w:iCs/>
        </w:rPr>
        <w:tab/>
      </w:r>
      <w:r>
        <w:rPr>
          <w:bCs/>
          <w:i/>
          <w:iCs/>
        </w:rPr>
        <w:t>Engaged</w:t>
      </w:r>
      <w:r w:rsidRPr="008211C9">
        <w:rPr>
          <w:bCs/>
          <w:i/>
          <w:iCs/>
        </w:rPr>
        <w:t xml:space="preserve"> in a diverse range of experiences, including </w:t>
      </w:r>
      <w:r>
        <w:rPr>
          <w:bCs/>
          <w:i/>
          <w:iCs/>
        </w:rPr>
        <w:t>L</w:t>
      </w:r>
      <w:r w:rsidRPr="008211C9">
        <w:rPr>
          <w:bCs/>
          <w:i/>
          <w:iCs/>
        </w:rPr>
        <w:t xml:space="preserve">evel 3 traumas alongside Stanford Emergency Room Physicians. </w:t>
      </w:r>
      <w:r w:rsidR="00303729">
        <w:rPr>
          <w:bCs/>
          <w:i/>
          <w:iCs/>
        </w:rPr>
        <w:t xml:space="preserve">With a </w:t>
      </w:r>
      <w:r w:rsidRPr="008211C9">
        <w:rPr>
          <w:bCs/>
          <w:i/>
          <w:iCs/>
        </w:rPr>
        <w:t>primary focus</w:t>
      </w:r>
      <w:r w:rsidR="00303729">
        <w:rPr>
          <w:bCs/>
          <w:i/>
          <w:iCs/>
        </w:rPr>
        <w:t xml:space="preserve"> of understanding and </w:t>
      </w:r>
      <w:r w:rsidR="00303729" w:rsidRPr="008211C9">
        <w:rPr>
          <w:bCs/>
          <w:i/>
          <w:iCs/>
        </w:rPr>
        <w:t>addressing health disparities, social determinants of health, and relevant health policies</w:t>
      </w:r>
      <w:r w:rsidR="00303729">
        <w:rPr>
          <w:bCs/>
          <w:i/>
          <w:iCs/>
        </w:rPr>
        <w:t xml:space="preserve"> </w:t>
      </w:r>
      <w:r w:rsidRPr="008211C9">
        <w:rPr>
          <w:bCs/>
          <w:i/>
          <w:iCs/>
        </w:rPr>
        <w:t>of Latino and minority communities. My commitment extended to supporting underserved populations through mentorship, aiming to positively influence their educational trajectory</w:t>
      </w:r>
      <w:r>
        <w:rPr>
          <w:bCs/>
          <w:i/>
          <w:iCs/>
        </w:rPr>
        <w:t xml:space="preserve"> to medicine and STEM</w:t>
      </w:r>
      <w:r w:rsidRPr="008211C9">
        <w:rPr>
          <w:bCs/>
          <w:i/>
          <w:iCs/>
        </w:rPr>
        <w:t>.</w:t>
      </w:r>
    </w:p>
    <w:p w14:paraId="08F87426" w14:textId="77777777" w:rsidR="003E1EEA" w:rsidRDefault="003E1EEA" w:rsidP="00DB1D46">
      <w:pPr>
        <w:tabs>
          <w:tab w:val="left" w:pos="1620"/>
        </w:tabs>
        <w:ind w:left="1620" w:hanging="810"/>
        <w:rPr>
          <w:i/>
          <w:iCs/>
        </w:rPr>
      </w:pPr>
    </w:p>
    <w:p w14:paraId="0ED9362C" w14:textId="77777777" w:rsidR="003E1EEA" w:rsidRPr="00C444F7" w:rsidRDefault="003E1EEA" w:rsidP="002E5CB0">
      <w:pPr>
        <w:tabs>
          <w:tab w:val="left" w:pos="1620"/>
        </w:tabs>
        <w:ind w:left="90"/>
        <w:rPr>
          <w:b/>
          <w:bCs/>
          <w:i/>
          <w:iCs/>
        </w:rPr>
      </w:pPr>
      <w:r w:rsidRPr="00C444F7">
        <w:rPr>
          <w:b/>
          <w:bCs/>
          <w:i/>
          <w:iCs/>
        </w:rPr>
        <w:t>20</w:t>
      </w:r>
      <w:r>
        <w:rPr>
          <w:b/>
          <w:bCs/>
          <w:i/>
          <w:iCs/>
        </w:rPr>
        <w:t>19</w:t>
      </w:r>
      <w:r w:rsidRPr="00C444F7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2020   </w:t>
      </w:r>
      <w:r>
        <w:rPr>
          <w:b/>
          <w:bCs/>
          <w:i/>
          <w:iCs/>
        </w:rPr>
        <w:tab/>
        <w:t xml:space="preserve">Office Assistant, Liberty Auto Transport. Modesto California </w:t>
      </w:r>
    </w:p>
    <w:p w14:paraId="5A8E37C3" w14:textId="37981606" w:rsidR="003E1EEA" w:rsidRPr="00DB1D46" w:rsidRDefault="003E1EEA" w:rsidP="003E1EEA">
      <w:pPr>
        <w:tabs>
          <w:tab w:val="left" w:pos="1620"/>
        </w:tabs>
        <w:ind w:left="1620" w:hanging="810"/>
        <w:rPr>
          <w:i/>
          <w:iCs/>
        </w:rPr>
      </w:pPr>
      <w:r>
        <w:rPr>
          <w:b/>
          <w:bCs/>
          <w:i/>
          <w:iCs/>
        </w:rPr>
        <w:tab/>
      </w:r>
      <w:r w:rsidRPr="00386E9B">
        <w:rPr>
          <w:i/>
          <w:iCs/>
        </w:rPr>
        <w:t xml:space="preserve">Kept and organized a log of commercial loads coming to and from the company's lot. This was made possible by staying organized and making a detailed list of notes to ensure that the same load was not assigned to the same car hauler. Staying on task and developing a strong partnership with my immediate supervisor helped keep the company open during COVID-19 when the available cars to haul </w:t>
      </w:r>
      <w:r w:rsidRPr="00386E9B">
        <w:rPr>
          <w:i/>
          <w:iCs/>
        </w:rPr>
        <w:lastRenderedPageBreak/>
        <w:t xml:space="preserve">was cut by over 95%. This was made possible by adhering to strong deadlines, listening to constructive criticism, and having strong time management skills. </w:t>
      </w:r>
    </w:p>
    <w:p w14:paraId="61F6095A" w14:textId="77777777" w:rsidR="008D30B2" w:rsidRDefault="008D30B2" w:rsidP="008D30B2">
      <w:pPr>
        <w:tabs>
          <w:tab w:val="left" w:pos="1620"/>
        </w:tabs>
        <w:rPr>
          <w:b/>
          <w:bCs/>
          <w:i/>
          <w:iCs/>
        </w:rPr>
      </w:pPr>
    </w:p>
    <w:p w14:paraId="3B09EA65" w14:textId="4B038AF0" w:rsidR="00C20F35" w:rsidRPr="00C444F7" w:rsidRDefault="00C20F35" w:rsidP="002E5CB0">
      <w:pPr>
        <w:tabs>
          <w:tab w:val="left" w:pos="1620"/>
        </w:tabs>
        <w:rPr>
          <w:b/>
          <w:bCs/>
          <w:i/>
          <w:iCs/>
        </w:rPr>
      </w:pPr>
      <w:r w:rsidRPr="00C444F7">
        <w:rPr>
          <w:b/>
          <w:bCs/>
          <w:i/>
          <w:iCs/>
        </w:rPr>
        <w:t>20</w:t>
      </w:r>
      <w:r>
        <w:rPr>
          <w:b/>
          <w:bCs/>
          <w:i/>
          <w:iCs/>
        </w:rPr>
        <w:t>1</w:t>
      </w:r>
      <w:r w:rsidR="002144F4">
        <w:rPr>
          <w:b/>
          <w:bCs/>
          <w:i/>
          <w:iCs/>
        </w:rPr>
        <w:t>7</w:t>
      </w:r>
      <w:r w:rsidRPr="00C444F7">
        <w:rPr>
          <w:b/>
          <w:bCs/>
          <w:i/>
          <w:iCs/>
        </w:rPr>
        <w:t>–</w:t>
      </w:r>
      <w:r w:rsidR="002144F4">
        <w:rPr>
          <w:b/>
          <w:bCs/>
          <w:i/>
          <w:iCs/>
        </w:rPr>
        <w:t>2018</w:t>
      </w:r>
      <w:r>
        <w:rPr>
          <w:b/>
          <w:bCs/>
          <w:i/>
          <w:iCs/>
        </w:rPr>
        <w:t xml:space="preserve">   </w:t>
      </w:r>
      <w:r w:rsidR="00C6077A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University of California Davis School of Medicine, PREP Medico </w:t>
      </w:r>
    </w:p>
    <w:p w14:paraId="6C9F098C" w14:textId="6F440249" w:rsidR="003E1EEA" w:rsidRDefault="00C20F35" w:rsidP="003E1EEA">
      <w:pPr>
        <w:tabs>
          <w:tab w:val="left" w:pos="1620"/>
        </w:tabs>
        <w:ind w:left="1620" w:hanging="810"/>
        <w:rPr>
          <w:i/>
          <w:iCs/>
        </w:rPr>
      </w:pPr>
      <w:r>
        <w:rPr>
          <w:b/>
          <w:bCs/>
          <w:i/>
          <w:iCs/>
        </w:rPr>
        <w:tab/>
      </w:r>
      <w:r w:rsidR="002A1DB6" w:rsidRPr="002A1DB6">
        <w:rPr>
          <w:i/>
          <w:iCs/>
        </w:rPr>
        <w:t>Engaged in a dynamic six-week internship encompassing a multifaceted initiative offering</w:t>
      </w:r>
      <w:ins w:id="0" w:author="Jeanette Pirlo" w:date="2023-11-15T22:45:00Z">
        <w:r w:rsidR="00C6077A">
          <w:rPr>
            <w:i/>
            <w:iCs/>
          </w:rPr>
          <w:t xml:space="preserve"> </w:t>
        </w:r>
      </w:ins>
      <w:del w:id="1" w:author="Jeanette Pirlo" w:date="2023-11-15T22:45:00Z">
        <w:r w:rsidR="002A1DB6" w:rsidRPr="002A1DB6" w:rsidDel="00C6077A">
          <w:rPr>
            <w:i/>
            <w:iCs/>
          </w:rPr>
          <w:delText xml:space="preserve"> </w:delText>
        </w:r>
      </w:del>
      <w:r w:rsidR="002A1DB6" w:rsidRPr="002A1DB6">
        <w:rPr>
          <w:i/>
          <w:iCs/>
        </w:rPr>
        <w:t>scholarships, mentorship programs, internship opportunities, a residential program, volunteer service engagements, and hands-on clinical experiences. Executed various workshops with a dedicated focus on addressing and rectifying issues related to inequality, racism, and health disparities within the Central Valley</w:t>
      </w:r>
      <w:r w:rsidR="004F2B2E">
        <w:rPr>
          <w:i/>
          <w:iCs/>
        </w:rPr>
        <w:t xml:space="preserve"> of California</w:t>
      </w:r>
      <w:r w:rsidR="002A1DB6" w:rsidRPr="002A1DB6">
        <w:rPr>
          <w:i/>
          <w:iCs/>
        </w:rPr>
        <w:t>. The overarching goal was to contribute to bridging the existing gaps in the region.</w:t>
      </w:r>
    </w:p>
    <w:p w14:paraId="0D6D8E85" w14:textId="77777777" w:rsidR="003E1EEA" w:rsidRPr="003E1EEA" w:rsidRDefault="003E1EEA" w:rsidP="003E1EEA">
      <w:pPr>
        <w:tabs>
          <w:tab w:val="left" w:pos="1620"/>
        </w:tabs>
        <w:ind w:left="1620" w:hanging="810"/>
        <w:rPr>
          <w:i/>
          <w:iCs/>
        </w:rPr>
      </w:pPr>
    </w:p>
    <w:p w14:paraId="208DF41F" w14:textId="77777777" w:rsidR="007848BF" w:rsidRPr="00764FF5" w:rsidRDefault="00122B05" w:rsidP="007848BF">
      <w:pPr>
        <w:pStyle w:val="Heading2"/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4FF5"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Awards/Scholarships</w:t>
      </w:r>
    </w:p>
    <w:p w14:paraId="28DCAEC0" w14:textId="52652348" w:rsidR="00F60F82" w:rsidRPr="00F60F82" w:rsidRDefault="00F60F82" w:rsidP="002E5CB0">
      <w:pPr>
        <w:ind w:left="1620" w:hanging="1530"/>
        <w:rPr>
          <w:bCs/>
          <w:i/>
        </w:rPr>
      </w:pPr>
      <w:r w:rsidRPr="00156AA9">
        <w:rPr>
          <w:b/>
          <w:i/>
        </w:rPr>
        <w:t>20</w:t>
      </w:r>
      <w:r>
        <w:rPr>
          <w:b/>
          <w:i/>
        </w:rPr>
        <w:t>23</w:t>
      </w:r>
      <w:r w:rsidRPr="00156AA9">
        <w:rPr>
          <w:b/>
          <w:i/>
        </w:rPr>
        <w:t xml:space="preserve">           </w:t>
      </w:r>
      <w:r>
        <w:rPr>
          <w:b/>
          <w:i/>
        </w:rPr>
        <w:tab/>
        <w:t>Segal Education Award, AmeriCorps</w:t>
      </w:r>
      <w:r w:rsidRPr="00156AA9">
        <w:rPr>
          <w:b/>
          <w:i/>
        </w:rPr>
        <w:t>—</w:t>
      </w:r>
      <w:r w:rsidRPr="00F60F82">
        <w:rPr>
          <w:bCs/>
          <w:i/>
        </w:rPr>
        <w:t xml:space="preserve">Rewarded </w:t>
      </w:r>
      <w:r>
        <w:rPr>
          <w:bCs/>
          <w:i/>
        </w:rPr>
        <w:t xml:space="preserve">for </w:t>
      </w:r>
      <w:r w:rsidRPr="00F60F82">
        <w:rPr>
          <w:bCs/>
          <w:i/>
        </w:rPr>
        <w:t>dedicated service and commitment to the community being served.</w:t>
      </w:r>
    </w:p>
    <w:p w14:paraId="2280B309" w14:textId="467DA470" w:rsidR="00C5791C" w:rsidRPr="00764FF5" w:rsidRDefault="00C5791C" w:rsidP="002E5CB0">
      <w:pPr>
        <w:ind w:left="1620" w:hanging="1530"/>
        <w:rPr>
          <w:i/>
        </w:rPr>
      </w:pPr>
      <w:r w:rsidRPr="00156AA9">
        <w:rPr>
          <w:b/>
          <w:i/>
        </w:rPr>
        <w:t>20</w:t>
      </w:r>
      <w:r>
        <w:rPr>
          <w:b/>
          <w:i/>
        </w:rPr>
        <w:t>23</w:t>
      </w:r>
      <w:r w:rsidRPr="00156AA9">
        <w:rPr>
          <w:b/>
          <w:i/>
        </w:rPr>
        <w:t xml:space="preserve">           </w:t>
      </w:r>
      <w:r>
        <w:rPr>
          <w:b/>
          <w:i/>
        </w:rPr>
        <w:tab/>
        <w:t>College Corps</w:t>
      </w:r>
      <w:r w:rsidR="00620DC6">
        <w:rPr>
          <w:b/>
          <w:i/>
        </w:rPr>
        <w:t xml:space="preserve"> Civic Fellow</w:t>
      </w:r>
      <w:r w:rsidR="00300A49">
        <w:rPr>
          <w:b/>
          <w:i/>
        </w:rPr>
        <w:t xml:space="preserve"> of</w:t>
      </w:r>
      <w:r>
        <w:rPr>
          <w:b/>
          <w:i/>
        </w:rPr>
        <w:t xml:space="preserve"> California State University Stanislaus</w:t>
      </w:r>
      <w:r w:rsidRPr="00156AA9">
        <w:rPr>
          <w:b/>
          <w:i/>
        </w:rPr>
        <w:t>—</w:t>
      </w:r>
      <w:r w:rsidR="00F60F82">
        <w:rPr>
          <w:bCs/>
          <w:i/>
        </w:rPr>
        <w:t>Dedicated 600 plus</w:t>
      </w:r>
      <w:r w:rsidRPr="00C5791C">
        <w:rPr>
          <w:bCs/>
          <w:i/>
        </w:rPr>
        <w:t xml:space="preserve"> hours of community Service</w:t>
      </w:r>
      <w:r>
        <w:rPr>
          <w:b/>
          <w:i/>
        </w:rPr>
        <w:t xml:space="preserve"> </w:t>
      </w:r>
      <w:r w:rsidRPr="00C5791C">
        <w:rPr>
          <w:bCs/>
          <w:i/>
        </w:rPr>
        <w:t>to vulnerable population</w:t>
      </w:r>
      <w:r>
        <w:rPr>
          <w:bCs/>
          <w:i/>
        </w:rPr>
        <w:t>s</w:t>
      </w:r>
      <w:r w:rsidRPr="00C5791C">
        <w:rPr>
          <w:bCs/>
          <w:i/>
        </w:rPr>
        <w:t xml:space="preserve"> and </w:t>
      </w:r>
      <w:r w:rsidR="004F2B2E">
        <w:rPr>
          <w:bCs/>
          <w:i/>
        </w:rPr>
        <w:t>Title I</w:t>
      </w:r>
      <w:r w:rsidRPr="00C5791C">
        <w:rPr>
          <w:bCs/>
          <w:i/>
        </w:rPr>
        <w:t xml:space="preserve"> schools</w:t>
      </w:r>
      <w:r w:rsidR="00F60F82">
        <w:rPr>
          <w:bCs/>
          <w:i/>
        </w:rPr>
        <w:t xml:space="preserve"> through science demonstrations and workshops</w:t>
      </w:r>
      <w:r w:rsidR="00784C79">
        <w:rPr>
          <w:bCs/>
          <w:i/>
        </w:rPr>
        <w:t>.</w:t>
      </w:r>
    </w:p>
    <w:p w14:paraId="3437227F" w14:textId="0E556DD8" w:rsidR="000B284F" w:rsidRPr="00764FF5" w:rsidRDefault="000B284F" w:rsidP="002E5CB0">
      <w:pPr>
        <w:ind w:left="1620" w:hanging="1530"/>
        <w:rPr>
          <w:bCs/>
          <w:i/>
        </w:rPr>
      </w:pPr>
      <w:r w:rsidRPr="00156AA9">
        <w:rPr>
          <w:b/>
          <w:i/>
        </w:rPr>
        <w:t>20</w:t>
      </w:r>
      <w:r>
        <w:rPr>
          <w:b/>
          <w:i/>
        </w:rPr>
        <w:t>23</w:t>
      </w:r>
      <w:r w:rsidRPr="00156AA9">
        <w:rPr>
          <w:b/>
          <w:i/>
        </w:rPr>
        <w:t xml:space="preserve">           </w:t>
      </w:r>
      <w:r>
        <w:rPr>
          <w:b/>
          <w:i/>
        </w:rPr>
        <w:tab/>
        <w:t>Science in Our Community, California State University Stanislaus</w:t>
      </w:r>
      <w:r w:rsidRPr="00156AA9">
        <w:rPr>
          <w:b/>
          <w:i/>
        </w:rPr>
        <w:t>—</w:t>
      </w:r>
      <w:r>
        <w:rPr>
          <w:bCs/>
          <w:i/>
        </w:rPr>
        <w:t xml:space="preserve">Recognition of outstanding volunteerism and dedication of 431 hours in the STEM Ambassador program at Stanislaus State. </w:t>
      </w:r>
    </w:p>
    <w:p w14:paraId="295A10BA" w14:textId="12E34768" w:rsidR="00122B05" w:rsidRDefault="007848BF">
      <w:pPr>
        <w:ind w:left="1620" w:hanging="1530"/>
        <w:rPr>
          <w:bCs/>
          <w:i/>
        </w:rPr>
      </w:pPr>
      <w:r w:rsidRPr="00156AA9">
        <w:rPr>
          <w:b/>
          <w:i/>
        </w:rPr>
        <w:t>20</w:t>
      </w:r>
      <w:r w:rsidR="00C5791C">
        <w:rPr>
          <w:b/>
          <w:i/>
        </w:rPr>
        <w:t>23</w:t>
      </w:r>
      <w:r w:rsidR="006B4AA6" w:rsidRPr="00156AA9">
        <w:rPr>
          <w:b/>
          <w:i/>
        </w:rPr>
        <w:t xml:space="preserve">           </w:t>
      </w:r>
      <w:r w:rsidR="00083789">
        <w:rPr>
          <w:b/>
          <w:i/>
        </w:rPr>
        <w:tab/>
      </w:r>
      <w:r w:rsidR="00C5791C">
        <w:rPr>
          <w:b/>
          <w:i/>
        </w:rPr>
        <w:t>AmeriCorps, California Volunteers</w:t>
      </w:r>
      <w:r w:rsidRPr="00156AA9">
        <w:rPr>
          <w:b/>
          <w:i/>
        </w:rPr>
        <w:t>—</w:t>
      </w:r>
      <w:r w:rsidR="00F60F82" w:rsidRPr="00F60F82">
        <w:rPr>
          <w:bCs/>
          <w:i/>
        </w:rPr>
        <w:t>Dedicat</w:t>
      </w:r>
      <w:r w:rsidR="00F60F82">
        <w:rPr>
          <w:bCs/>
          <w:i/>
        </w:rPr>
        <w:t>ed</w:t>
      </w:r>
      <w:r w:rsidR="00F60F82">
        <w:rPr>
          <w:b/>
          <w:i/>
        </w:rPr>
        <w:t xml:space="preserve"> </w:t>
      </w:r>
      <w:r w:rsidR="00F60F82">
        <w:rPr>
          <w:bCs/>
          <w:i/>
        </w:rPr>
        <w:t>450 plus hours of</w:t>
      </w:r>
      <w:r w:rsidR="00C5791C">
        <w:rPr>
          <w:b/>
          <w:i/>
        </w:rPr>
        <w:t xml:space="preserve"> </w:t>
      </w:r>
      <w:r w:rsidR="00F60F82" w:rsidRPr="00F60F82">
        <w:rPr>
          <w:bCs/>
          <w:i/>
        </w:rPr>
        <w:t>service</w:t>
      </w:r>
      <w:r w:rsidR="00F60F82">
        <w:rPr>
          <w:b/>
          <w:i/>
        </w:rPr>
        <w:t xml:space="preserve"> </w:t>
      </w:r>
      <w:r w:rsidR="00F60F82" w:rsidRPr="00F60F82">
        <w:rPr>
          <w:bCs/>
          <w:i/>
        </w:rPr>
        <w:t xml:space="preserve">and 90 hours of training </w:t>
      </w:r>
      <w:r w:rsidR="00F60F82">
        <w:rPr>
          <w:bCs/>
          <w:i/>
        </w:rPr>
        <w:t>focusing on helping the underserved communities in the local area.</w:t>
      </w:r>
    </w:p>
    <w:p w14:paraId="042E67F3" w14:textId="719DAB32" w:rsidR="00303729" w:rsidRDefault="00303729" w:rsidP="00303729">
      <w:pPr>
        <w:ind w:left="1620" w:hanging="1530"/>
        <w:rPr>
          <w:bCs/>
          <w:i/>
        </w:rPr>
      </w:pPr>
      <w:r>
        <w:rPr>
          <w:b/>
          <w:i/>
        </w:rPr>
        <w:t>2019                      Most outstanding scholar, Stanford School of Medicine—</w:t>
      </w:r>
      <w:r w:rsidRPr="00303729">
        <w:rPr>
          <w:bCs/>
          <w:i/>
        </w:rPr>
        <w:t xml:space="preserve"> </w:t>
      </w:r>
      <w:r>
        <w:rPr>
          <w:bCs/>
          <w:i/>
        </w:rPr>
        <w:t>Recognition of outstanding dedication and leadership within my cohort of 40 scholars.</w:t>
      </w:r>
    </w:p>
    <w:p w14:paraId="4242C29A" w14:textId="77777777" w:rsidR="00303729" w:rsidRPr="00F60F82" w:rsidRDefault="00303729" w:rsidP="00303729">
      <w:pPr>
        <w:ind w:left="1620" w:hanging="1530"/>
        <w:rPr>
          <w:bCs/>
          <w:i/>
        </w:rPr>
      </w:pPr>
    </w:p>
    <w:p w14:paraId="6AD562A3" w14:textId="03A2AAAF" w:rsidR="00620DC6" w:rsidRPr="00850DC5" w:rsidRDefault="00620DC6" w:rsidP="00850DC5">
      <w:pPr>
        <w:pStyle w:val="Heading3"/>
        <w:rPr>
          <w:rFonts w:asciiTheme="minorHAnsi" w:hAnsiTheme="minorHAnsi" w:cstheme="minorHAnsi"/>
          <w:color w:val="0033CC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4FF5">
        <w:rPr>
          <w:rFonts w:asciiTheme="minorHAnsi" w:hAnsiTheme="minorHAnsi" w:cstheme="minorHAnsi"/>
          <w:color w:val="0033CC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Qualifications</w:t>
      </w:r>
      <w:r w:rsidR="007848BF" w:rsidRPr="00764FF5">
        <w:rPr>
          <w:rFonts w:asciiTheme="minorHAnsi" w:hAnsiTheme="minorHAnsi" w:cstheme="minorHAnsi"/>
          <w:b w:val="0"/>
          <w:i/>
          <w:iCs/>
          <w:sz w:val="32"/>
          <w:szCs w:val="32"/>
        </w:rPr>
        <w:t xml:space="preserve"> </w:t>
      </w:r>
      <w:r w:rsidR="007848BF" w:rsidRPr="00764FF5">
        <w:rPr>
          <w:rFonts w:asciiTheme="minorHAnsi" w:hAnsiTheme="minorHAnsi" w:cstheme="minorHAnsi"/>
          <w:b w:val="0"/>
          <w:i/>
          <w:iCs/>
          <w:sz w:val="28"/>
          <w:szCs w:val="28"/>
        </w:rPr>
        <w:t xml:space="preserve">                  </w:t>
      </w:r>
    </w:p>
    <w:p w14:paraId="084F7F36" w14:textId="3F0BB429" w:rsidR="00A415D5" w:rsidRDefault="00A415D5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Functional in </w:t>
      </w:r>
      <w:r w:rsidR="007344BE">
        <w:rPr>
          <w:i/>
          <w:iCs/>
        </w:rPr>
        <w:t>high-stress</w:t>
      </w:r>
      <w:r>
        <w:rPr>
          <w:i/>
          <w:iCs/>
        </w:rPr>
        <w:t xml:space="preserve"> situations with the ability to find a resolution.</w:t>
      </w:r>
    </w:p>
    <w:p w14:paraId="1E93586B" w14:textId="61F4A506" w:rsidR="00A415D5" w:rsidRDefault="00A415D5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Experienced working with higher education </w:t>
      </w:r>
      <w:r w:rsidR="001E7290">
        <w:rPr>
          <w:i/>
          <w:iCs/>
        </w:rPr>
        <w:t>with</w:t>
      </w:r>
      <w:r>
        <w:rPr>
          <w:i/>
          <w:iCs/>
        </w:rPr>
        <w:t xml:space="preserve"> both students and faculty.</w:t>
      </w:r>
    </w:p>
    <w:p w14:paraId="54E10D2B" w14:textId="77777777" w:rsidR="00A415D5" w:rsidRDefault="00A415D5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>Extensive knowledge of infrastructure and procedures with university protocols.</w:t>
      </w:r>
    </w:p>
    <w:p w14:paraId="62A8573E" w14:textId="317B3C8A" w:rsidR="00A81524" w:rsidRDefault="00A415D5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Extensive knowledge of software and technology systems commonly used by </w:t>
      </w:r>
      <w:r w:rsidR="004F2B2E">
        <w:rPr>
          <w:i/>
          <w:iCs/>
        </w:rPr>
        <w:t>organizations</w:t>
      </w:r>
      <w:r>
        <w:rPr>
          <w:i/>
          <w:iCs/>
        </w:rPr>
        <w:t xml:space="preserve"> </w:t>
      </w:r>
      <w:r w:rsidR="00A81524">
        <w:rPr>
          <w:i/>
          <w:iCs/>
        </w:rPr>
        <w:t>such as: Outlook, S4, Zoom and Canvas.</w:t>
      </w:r>
    </w:p>
    <w:p w14:paraId="07AB77C7" w14:textId="77777777" w:rsidR="00A81524" w:rsidRDefault="00A81524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>Experienced with working with school districts and the K-12 community.</w:t>
      </w:r>
    </w:p>
    <w:p w14:paraId="2679B45E" w14:textId="77777777" w:rsidR="00A81524" w:rsidRDefault="00A81524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Extensive knowledge of event coordinating and public outreach. </w:t>
      </w:r>
    </w:p>
    <w:p w14:paraId="08938700" w14:textId="6A791650" w:rsidR="00742891" w:rsidRDefault="00A81524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Extensive knowledge of lab practices, </w:t>
      </w:r>
      <w:r w:rsidR="00B263B7">
        <w:rPr>
          <w:i/>
          <w:iCs/>
        </w:rPr>
        <w:t xml:space="preserve">and </w:t>
      </w:r>
      <w:r>
        <w:rPr>
          <w:i/>
          <w:iCs/>
        </w:rPr>
        <w:t>protocols</w:t>
      </w:r>
      <w:r w:rsidR="00C60B87">
        <w:rPr>
          <w:i/>
          <w:iCs/>
        </w:rPr>
        <w:t>.</w:t>
      </w:r>
    </w:p>
    <w:p w14:paraId="03B63FF6" w14:textId="124D2BF6" w:rsidR="00C60B87" w:rsidRDefault="00C60B87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>Proficient in clerical work such as order fulfillment, safe</w:t>
      </w:r>
      <w:r w:rsidR="00BD0306">
        <w:rPr>
          <w:i/>
          <w:iCs/>
        </w:rPr>
        <w:t>-</w:t>
      </w:r>
      <w:r>
        <w:rPr>
          <w:i/>
          <w:iCs/>
        </w:rPr>
        <w:t>guarding paperwork</w:t>
      </w:r>
      <w:r w:rsidR="00BD0306">
        <w:rPr>
          <w:i/>
          <w:iCs/>
        </w:rPr>
        <w:t xml:space="preserve"> and managed in-bound company calls to the appropriate department. </w:t>
      </w:r>
    </w:p>
    <w:p w14:paraId="28E27E60" w14:textId="4ACAB029" w:rsidR="00E45C55" w:rsidRDefault="00E45C55" w:rsidP="002E5CB0">
      <w:pPr>
        <w:pStyle w:val="ListParagraph"/>
        <w:numPr>
          <w:ilvl w:val="0"/>
          <w:numId w:val="2"/>
        </w:numPr>
        <w:spacing w:after="60"/>
        <w:ind w:left="630"/>
        <w:rPr>
          <w:i/>
          <w:iCs/>
        </w:rPr>
      </w:pPr>
      <w:r>
        <w:rPr>
          <w:i/>
          <w:iCs/>
        </w:rPr>
        <w:t xml:space="preserve">Proficient in </w:t>
      </w:r>
      <w:r w:rsidR="004F2B2E">
        <w:rPr>
          <w:i/>
          <w:iCs/>
        </w:rPr>
        <w:t>Microsoft Office programs</w:t>
      </w:r>
    </w:p>
    <w:p w14:paraId="5350B237" w14:textId="3D86BE33" w:rsidR="00906CE8" w:rsidRDefault="00906CE8" w:rsidP="002E5CB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630"/>
        <w:rPr>
          <w:i/>
          <w:iCs/>
          <w:color w:val="202124"/>
          <w:sz w:val="20"/>
          <w:szCs w:val="20"/>
        </w:rPr>
      </w:pPr>
      <w:r>
        <w:rPr>
          <w:i/>
          <w:iCs/>
          <w:sz w:val="20"/>
          <w:szCs w:val="20"/>
        </w:rPr>
        <w:t>Advanced</w:t>
      </w:r>
      <w:r w:rsidR="00E45C55" w:rsidRPr="00906CE8">
        <w:rPr>
          <w:i/>
          <w:iCs/>
          <w:sz w:val="20"/>
          <w:szCs w:val="20"/>
        </w:rPr>
        <w:t xml:space="preserve"> knowledge of tools and their uses for </w:t>
      </w:r>
      <w:r>
        <w:rPr>
          <w:i/>
          <w:iCs/>
          <w:color w:val="202124"/>
          <w:sz w:val="20"/>
          <w:szCs w:val="20"/>
        </w:rPr>
        <w:t>t</w:t>
      </w:r>
      <w:r w:rsidR="00E45C55" w:rsidRPr="00906CE8">
        <w:rPr>
          <w:i/>
          <w:iCs/>
          <w:color w:val="202124"/>
          <w:sz w:val="20"/>
          <w:szCs w:val="20"/>
        </w:rPr>
        <w:t>est tubes, beakers, magnifying glass</w:t>
      </w:r>
      <w:r w:rsidR="007344BE">
        <w:rPr>
          <w:i/>
          <w:iCs/>
          <w:color w:val="202124"/>
          <w:sz w:val="20"/>
          <w:szCs w:val="20"/>
        </w:rPr>
        <w:t>es</w:t>
      </w:r>
      <w:r w:rsidR="00E45C55" w:rsidRPr="00906CE8">
        <w:rPr>
          <w:i/>
          <w:iCs/>
          <w:color w:val="202124"/>
          <w:sz w:val="20"/>
          <w:szCs w:val="20"/>
        </w:rPr>
        <w:t>, volumetric flask</w:t>
      </w:r>
      <w:r w:rsidR="00850DC5">
        <w:rPr>
          <w:i/>
          <w:iCs/>
          <w:color w:val="202124"/>
          <w:sz w:val="20"/>
          <w:szCs w:val="20"/>
        </w:rPr>
        <w:t>s</w:t>
      </w:r>
      <w:r w:rsidR="00E45C55" w:rsidRPr="00906CE8">
        <w:rPr>
          <w:i/>
          <w:iCs/>
          <w:color w:val="202124"/>
          <w:sz w:val="20"/>
          <w:szCs w:val="20"/>
        </w:rPr>
        <w:t xml:space="preserve">, </w:t>
      </w:r>
      <w:r w:rsidR="007344BE">
        <w:rPr>
          <w:i/>
          <w:iCs/>
          <w:color w:val="202124"/>
          <w:sz w:val="20"/>
          <w:szCs w:val="20"/>
        </w:rPr>
        <w:t>Bunsen</w:t>
      </w:r>
      <w:r w:rsidR="00E45C55" w:rsidRPr="00906CE8">
        <w:rPr>
          <w:i/>
          <w:iCs/>
          <w:color w:val="202124"/>
          <w:sz w:val="20"/>
          <w:szCs w:val="20"/>
        </w:rPr>
        <w:t xml:space="preserve"> burner</w:t>
      </w:r>
      <w:r w:rsidR="00850DC5">
        <w:rPr>
          <w:i/>
          <w:iCs/>
          <w:color w:val="202124"/>
          <w:sz w:val="20"/>
          <w:szCs w:val="20"/>
        </w:rPr>
        <w:t>s</w:t>
      </w:r>
      <w:r>
        <w:rPr>
          <w:i/>
          <w:iCs/>
          <w:color w:val="202124"/>
          <w:sz w:val="20"/>
          <w:szCs w:val="20"/>
        </w:rPr>
        <w:t xml:space="preserve">, </w:t>
      </w:r>
      <w:r w:rsidR="007344BE">
        <w:rPr>
          <w:i/>
          <w:iCs/>
          <w:color w:val="202124"/>
          <w:sz w:val="20"/>
          <w:szCs w:val="20"/>
        </w:rPr>
        <w:t>droppers</w:t>
      </w:r>
      <w:r>
        <w:rPr>
          <w:i/>
          <w:iCs/>
          <w:color w:val="202124"/>
          <w:sz w:val="20"/>
          <w:szCs w:val="20"/>
        </w:rPr>
        <w:t>, t</w:t>
      </w:r>
      <w:r w:rsidR="00E45C55" w:rsidRPr="00906CE8">
        <w:rPr>
          <w:i/>
          <w:iCs/>
          <w:color w:val="202124"/>
          <w:sz w:val="20"/>
          <w:szCs w:val="20"/>
        </w:rPr>
        <w:t>hermometer</w:t>
      </w:r>
      <w:r w:rsidR="00850DC5">
        <w:rPr>
          <w:i/>
          <w:iCs/>
          <w:color w:val="202124"/>
          <w:sz w:val="20"/>
          <w:szCs w:val="20"/>
        </w:rPr>
        <w:t>s</w:t>
      </w:r>
      <w:r>
        <w:rPr>
          <w:i/>
          <w:iCs/>
          <w:color w:val="202124"/>
          <w:sz w:val="20"/>
          <w:szCs w:val="20"/>
        </w:rPr>
        <w:t>,</w:t>
      </w:r>
      <w:r w:rsidR="00850DC5">
        <w:rPr>
          <w:i/>
          <w:iCs/>
          <w:color w:val="202124"/>
          <w:sz w:val="20"/>
          <w:szCs w:val="20"/>
        </w:rPr>
        <w:t xml:space="preserve"> and</w:t>
      </w:r>
      <w:r>
        <w:rPr>
          <w:i/>
          <w:iCs/>
          <w:color w:val="202124"/>
          <w:sz w:val="20"/>
          <w:szCs w:val="20"/>
        </w:rPr>
        <w:t xml:space="preserve"> microscope</w:t>
      </w:r>
      <w:r w:rsidR="00850DC5">
        <w:rPr>
          <w:i/>
          <w:iCs/>
          <w:color w:val="202124"/>
          <w:sz w:val="20"/>
          <w:szCs w:val="20"/>
        </w:rPr>
        <w:t>s</w:t>
      </w:r>
      <w:r>
        <w:rPr>
          <w:i/>
          <w:iCs/>
          <w:color w:val="202124"/>
          <w:sz w:val="20"/>
          <w:szCs w:val="20"/>
        </w:rPr>
        <w:t xml:space="preserve">, </w:t>
      </w:r>
    </w:p>
    <w:p w14:paraId="3AA42284" w14:textId="5651A0C9" w:rsidR="00E45C55" w:rsidRPr="00906CE8" w:rsidRDefault="00906CE8" w:rsidP="002E5CB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630"/>
        <w:jc w:val="both"/>
        <w:rPr>
          <w:i/>
          <w:iCs/>
          <w:color w:val="202124"/>
          <w:sz w:val="20"/>
          <w:szCs w:val="20"/>
        </w:rPr>
      </w:pPr>
      <w:r>
        <w:rPr>
          <w:i/>
          <w:iCs/>
          <w:sz w:val="20"/>
          <w:szCs w:val="20"/>
        </w:rPr>
        <w:t xml:space="preserve">Certified and licensed phlebotomist with the California Department of Public Health </w:t>
      </w:r>
      <w:r w:rsidRPr="00906CE8">
        <w:rPr>
          <w:i/>
          <w:iCs/>
          <w:sz w:val="20"/>
          <w:szCs w:val="20"/>
        </w:rPr>
        <w:t xml:space="preserve">| </w:t>
      </w:r>
      <w:r w:rsidRPr="00906CE8">
        <w:rPr>
          <w:i/>
          <w:iCs/>
          <w:color w:val="202020"/>
          <w:sz w:val="20"/>
          <w:szCs w:val="20"/>
        </w:rPr>
        <w:t>CPT 02306260</w:t>
      </w:r>
      <w:r>
        <w:rPr>
          <w:i/>
          <w:iCs/>
          <w:sz w:val="20"/>
          <w:szCs w:val="20"/>
        </w:rPr>
        <w:t xml:space="preserve"> </w:t>
      </w:r>
    </w:p>
    <w:sectPr w:rsidR="00E45C55" w:rsidRPr="00906CE8" w:rsidSect="001131EE">
      <w:headerReference w:type="default" r:id="rId7"/>
      <w:footerReference w:type="default" r:id="rId8"/>
      <w:pgSz w:w="12240" w:h="15840"/>
      <w:pgMar w:top="720" w:right="1151" w:bottom="864" w:left="11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05FD" w14:textId="77777777" w:rsidR="001131EE" w:rsidRDefault="001131EE">
      <w:r>
        <w:separator/>
      </w:r>
    </w:p>
  </w:endnote>
  <w:endnote w:type="continuationSeparator" w:id="0">
    <w:p w14:paraId="2CBD0977" w14:textId="77777777" w:rsidR="001131EE" w:rsidRDefault="0011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CD4A" w14:textId="77777777" w:rsidR="00122B05" w:rsidRDefault="00122B05">
    <w:pPr>
      <w:tabs>
        <w:tab w:val="center" w:pos="4320"/>
        <w:tab w:val="right" w:pos="8640"/>
      </w:tabs>
      <w:rPr>
        <w:kern w:val="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C54F" w14:textId="77777777" w:rsidR="001131EE" w:rsidRDefault="001131EE">
      <w:r>
        <w:separator/>
      </w:r>
    </w:p>
  </w:footnote>
  <w:footnote w:type="continuationSeparator" w:id="0">
    <w:p w14:paraId="31BECDF3" w14:textId="77777777" w:rsidR="001131EE" w:rsidRDefault="00113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0B94" w14:textId="77777777" w:rsidR="00122B05" w:rsidRDefault="00122B05">
    <w:pPr>
      <w:tabs>
        <w:tab w:val="center" w:pos="4320"/>
        <w:tab w:val="right" w:pos="8640"/>
      </w:tabs>
      <w:rPr>
        <w:ker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519D"/>
    <w:multiLevelType w:val="hybridMultilevel"/>
    <w:tmpl w:val="96C45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4345E"/>
    <w:multiLevelType w:val="multilevel"/>
    <w:tmpl w:val="8D5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5702"/>
    <w:multiLevelType w:val="hybridMultilevel"/>
    <w:tmpl w:val="751E7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B33D8"/>
    <w:multiLevelType w:val="hybridMultilevel"/>
    <w:tmpl w:val="CA2EBF08"/>
    <w:lvl w:ilvl="0" w:tplc="10CE2F1C">
      <w:start w:val="2009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311859471">
    <w:abstractNumId w:val="3"/>
  </w:num>
  <w:num w:numId="2" w16cid:durableId="1971662921">
    <w:abstractNumId w:val="0"/>
  </w:num>
  <w:num w:numId="3" w16cid:durableId="1121875680">
    <w:abstractNumId w:val="2"/>
  </w:num>
  <w:num w:numId="4" w16cid:durableId="14095736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ette Pirlo">
    <w15:presenceInfo w15:providerId="AD" w15:userId="S::jpirlo@csustan.edu::bafb4352-2f36-4166-b145-af57d8324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43"/>
    <w:rsid w:val="00027863"/>
    <w:rsid w:val="00033A2A"/>
    <w:rsid w:val="00062452"/>
    <w:rsid w:val="00062A3F"/>
    <w:rsid w:val="00072458"/>
    <w:rsid w:val="00083789"/>
    <w:rsid w:val="000B0A6D"/>
    <w:rsid w:val="000B284F"/>
    <w:rsid w:val="000C5676"/>
    <w:rsid w:val="001131EE"/>
    <w:rsid w:val="00115C5C"/>
    <w:rsid w:val="00116606"/>
    <w:rsid w:val="0012250A"/>
    <w:rsid w:val="00122B05"/>
    <w:rsid w:val="00132A6F"/>
    <w:rsid w:val="00135F8C"/>
    <w:rsid w:val="00136DBC"/>
    <w:rsid w:val="0013779D"/>
    <w:rsid w:val="00154A3A"/>
    <w:rsid w:val="001550B0"/>
    <w:rsid w:val="00156AA9"/>
    <w:rsid w:val="00164327"/>
    <w:rsid w:val="00172619"/>
    <w:rsid w:val="0018725D"/>
    <w:rsid w:val="001A01A2"/>
    <w:rsid w:val="001B58F0"/>
    <w:rsid w:val="001B5919"/>
    <w:rsid w:val="001B75E8"/>
    <w:rsid w:val="001D2474"/>
    <w:rsid w:val="001E1FCB"/>
    <w:rsid w:val="001E5909"/>
    <w:rsid w:val="001E7290"/>
    <w:rsid w:val="002144F4"/>
    <w:rsid w:val="00227CCF"/>
    <w:rsid w:val="00232947"/>
    <w:rsid w:val="00244992"/>
    <w:rsid w:val="00257A8B"/>
    <w:rsid w:val="00282F1E"/>
    <w:rsid w:val="00287982"/>
    <w:rsid w:val="00295903"/>
    <w:rsid w:val="00297C90"/>
    <w:rsid w:val="002A1DB6"/>
    <w:rsid w:val="002A23AF"/>
    <w:rsid w:val="002B7821"/>
    <w:rsid w:val="002E3856"/>
    <w:rsid w:val="002E5273"/>
    <w:rsid w:val="002E5CB0"/>
    <w:rsid w:val="002F78A0"/>
    <w:rsid w:val="00300A49"/>
    <w:rsid w:val="00303729"/>
    <w:rsid w:val="00306318"/>
    <w:rsid w:val="00323C47"/>
    <w:rsid w:val="00324FF4"/>
    <w:rsid w:val="00351347"/>
    <w:rsid w:val="00355292"/>
    <w:rsid w:val="0036611A"/>
    <w:rsid w:val="00366CE9"/>
    <w:rsid w:val="00370679"/>
    <w:rsid w:val="003746CF"/>
    <w:rsid w:val="00374843"/>
    <w:rsid w:val="00386C43"/>
    <w:rsid w:val="00386E9B"/>
    <w:rsid w:val="003E1EEA"/>
    <w:rsid w:val="003E3CE7"/>
    <w:rsid w:val="003E5314"/>
    <w:rsid w:val="00402395"/>
    <w:rsid w:val="00415EF6"/>
    <w:rsid w:val="004167FE"/>
    <w:rsid w:val="00416C68"/>
    <w:rsid w:val="0042127A"/>
    <w:rsid w:val="0042430B"/>
    <w:rsid w:val="004426C6"/>
    <w:rsid w:val="00455659"/>
    <w:rsid w:val="00494C0F"/>
    <w:rsid w:val="004A0F50"/>
    <w:rsid w:val="004C16B4"/>
    <w:rsid w:val="004C25C0"/>
    <w:rsid w:val="004C7305"/>
    <w:rsid w:val="004E0797"/>
    <w:rsid w:val="004F2B2E"/>
    <w:rsid w:val="00520047"/>
    <w:rsid w:val="00533911"/>
    <w:rsid w:val="00543B5E"/>
    <w:rsid w:val="00557CD8"/>
    <w:rsid w:val="00571D5B"/>
    <w:rsid w:val="00572A0E"/>
    <w:rsid w:val="00572A8A"/>
    <w:rsid w:val="00592F41"/>
    <w:rsid w:val="005B5C4D"/>
    <w:rsid w:val="005C3FD4"/>
    <w:rsid w:val="005C4500"/>
    <w:rsid w:val="005C71F8"/>
    <w:rsid w:val="005C75D4"/>
    <w:rsid w:val="005E4AE1"/>
    <w:rsid w:val="005F52F0"/>
    <w:rsid w:val="00616BDE"/>
    <w:rsid w:val="00620DC6"/>
    <w:rsid w:val="00626DEA"/>
    <w:rsid w:val="00633B05"/>
    <w:rsid w:val="00634CC7"/>
    <w:rsid w:val="006B4AA6"/>
    <w:rsid w:val="006C1E46"/>
    <w:rsid w:val="006C26E3"/>
    <w:rsid w:val="006F365D"/>
    <w:rsid w:val="00726A05"/>
    <w:rsid w:val="007344BE"/>
    <w:rsid w:val="00742891"/>
    <w:rsid w:val="00744353"/>
    <w:rsid w:val="00753617"/>
    <w:rsid w:val="00764FF5"/>
    <w:rsid w:val="007848BF"/>
    <w:rsid w:val="00784C79"/>
    <w:rsid w:val="00792B72"/>
    <w:rsid w:val="0079532E"/>
    <w:rsid w:val="007A4DA4"/>
    <w:rsid w:val="007C2464"/>
    <w:rsid w:val="007C26D4"/>
    <w:rsid w:val="007F1988"/>
    <w:rsid w:val="00801953"/>
    <w:rsid w:val="00814E91"/>
    <w:rsid w:val="008211C9"/>
    <w:rsid w:val="00823880"/>
    <w:rsid w:val="008348AF"/>
    <w:rsid w:val="00844F86"/>
    <w:rsid w:val="00850DC5"/>
    <w:rsid w:val="00855873"/>
    <w:rsid w:val="00864159"/>
    <w:rsid w:val="00865311"/>
    <w:rsid w:val="008657A0"/>
    <w:rsid w:val="00885537"/>
    <w:rsid w:val="008D30B2"/>
    <w:rsid w:val="008D4389"/>
    <w:rsid w:val="008F4D85"/>
    <w:rsid w:val="00906CE8"/>
    <w:rsid w:val="009161F2"/>
    <w:rsid w:val="0092147C"/>
    <w:rsid w:val="00932209"/>
    <w:rsid w:val="00935325"/>
    <w:rsid w:val="00953C76"/>
    <w:rsid w:val="00967075"/>
    <w:rsid w:val="009819BB"/>
    <w:rsid w:val="009A6EB3"/>
    <w:rsid w:val="009B0CC1"/>
    <w:rsid w:val="009B3539"/>
    <w:rsid w:val="00A05606"/>
    <w:rsid w:val="00A214D4"/>
    <w:rsid w:val="00A37F77"/>
    <w:rsid w:val="00A415D5"/>
    <w:rsid w:val="00A54EA2"/>
    <w:rsid w:val="00A623A5"/>
    <w:rsid w:val="00A672BD"/>
    <w:rsid w:val="00A714B8"/>
    <w:rsid w:val="00A80928"/>
    <w:rsid w:val="00A81524"/>
    <w:rsid w:val="00A906A2"/>
    <w:rsid w:val="00AA2CCB"/>
    <w:rsid w:val="00AA4255"/>
    <w:rsid w:val="00AC30AE"/>
    <w:rsid w:val="00AC6C29"/>
    <w:rsid w:val="00AD2284"/>
    <w:rsid w:val="00AD4D80"/>
    <w:rsid w:val="00AE78D9"/>
    <w:rsid w:val="00B06151"/>
    <w:rsid w:val="00B12DDD"/>
    <w:rsid w:val="00B2013D"/>
    <w:rsid w:val="00B220F6"/>
    <w:rsid w:val="00B263B7"/>
    <w:rsid w:val="00B36E46"/>
    <w:rsid w:val="00B56AEE"/>
    <w:rsid w:val="00B718FB"/>
    <w:rsid w:val="00B723AC"/>
    <w:rsid w:val="00B84323"/>
    <w:rsid w:val="00BA2EAE"/>
    <w:rsid w:val="00BB5478"/>
    <w:rsid w:val="00BD0306"/>
    <w:rsid w:val="00BD4969"/>
    <w:rsid w:val="00BF333E"/>
    <w:rsid w:val="00BF6107"/>
    <w:rsid w:val="00C05D22"/>
    <w:rsid w:val="00C13FCF"/>
    <w:rsid w:val="00C15387"/>
    <w:rsid w:val="00C20F35"/>
    <w:rsid w:val="00C444F7"/>
    <w:rsid w:val="00C55B9C"/>
    <w:rsid w:val="00C560FB"/>
    <w:rsid w:val="00C56F86"/>
    <w:rsid w:val="00C5791C"/>
    <w:rsid w:val="00C60681"/>
    <w:rsid w:val="00C6077A"/>
    <w:rsid w:val="00C60B87"/>
    <w:rsid w:val="00C747D8"/>
    <w:rsid w:val="00CB2D0E"/>
    <w:rsid w:val="00CC1AC6"/>
    <w:rsid w:val="00CD12CA"/>
    <w:rsid w:val="00CE01DA"/>
    <w:rsid w:val="00CE23F2"/>
    <w:rsid w:val="00D15214"/>
    <w:rsid w:val="00D24FF9"/>
    <w:rsid w:val="00D4167D"/>
    <w:rsid w:val="00D456D5"/>
    <w:rsid w:val="00D5335F"/>
    <w:rsid w:val="00D86EF6"/>
    <w:rsid w:val="00D905DB"/>
    <w:rsid w:val="00D96708"/>
    <w:rsid w:val="00DB025E"/>
    <w:rsid w:val="00DB1D46"/>
    <w:rsid w:val="00DB38F8"/>
    <w:rsid w:val="00DD1591"/>
    <w:rsid w:val="00DE1EBB"/>
    <w:rsid w:val="00DE6021"/>
    <w:rsid w:val="00DF2FD5"/>
    <w:rsid w:val="00E157BF"/>
    <w:rsid w:val="00E45C55"/>
    <w:rsid w:val="00E6523F"/>
    <w:rsid w:val="00E65ABC"/>
    <w:rsid w:val="00E9310A"/>
    <w:rsid w:val="00E9507F"/>
    <w:rsid w:val="00E9517F"/>
    <w:rsid w:val="00EC698F"/>
    <w:rsid w:val="00EC7414"/>
    <w:rsid w:val="00ED1CE8"/>
    <w:rsid w:val="00EF0F22"/>
    <w:rsid w:val="00F3545F"/>
    <w:rsid w:val="00F5145B"/>
    <w:rsid w:val="00F52F9F"/>
    <w:rsid w:val="00F557AD"/>
    <w:rsid w:val="00F60E91"/>
    <w:rsid w:val="00F60F82"/>
    <w:rsid w:val="00F732F7"/>
    <w:rsid w:val="00F75185"/>
    <w:rsid w:val="00F80E18"/>
    <w:rsid w:val="00F85934"/>
    <w:rsid w:val="00F920D3"/>
    <w:rsid w:val="00F97787"/>
    <w:rsid w:val="00FB08D1"/>
    <w:rsid w:val="00FC2BFC"/>
    <w:rsid w:val="00FD048D"/>
    <w:rsid w:val="00FD2CF7"/>
    <w:rsid w:val="00FE1AB9"/>
    <w:rsid w:val="00FE373F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43239"/>
  <w15:docId w15:val="{CF06EC7C-FCE2-4089-8AE2-772155A7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F4"/>
    <w:pPr>
      <w:widowControl w:val="0"/>
      <w:overflowPunct w:val="0"/>
      <w:autoSpaceDE w:val="0"/>
      <w:autoSpaceDN w:val="0"/>
      <w:adjustRightInd w:val="0"/>
    </w:pPr>
    <w:rPr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2947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2947"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2947"/>
    <w:pPr>
      <w:keepNext/>
      <w:outlineLvl w:val="2"/>
    </w:pPr>
    <w:rPr>
      <w:rFonts w:ascii="Edwardian Script ITC" w:hAnsi="Edwardian Script ITC" w:cs="Edwardian Script ITC"/>
      <w:b/>
      <w:bCs/>
      <w:color w:val="80000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2947"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20D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920D3"/>
    <w:rPr>
      <w:rFonts w:ascii="Cambria" w:hAnsi="Cambria" w:cs="Cambria"/>
      <w:b/>
      <w:bCs/>
      <w:i/>
      <w:iCs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920D3"/>
    <w:rPr>
      <w:rFonts w:ascii="Cambria" w:hAnsi="Cambria" w:cs="Cambria"/>
      <w:b/>
      <w:bCs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920D3"/>
    <w:rPr>
      <w:rFonts w:ascii="Calibri" w:hAnsi="Calibri" w:cs="Calibri"/>
      <w:b/>
      <w:bCs/>
      <w:kern w:val="28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232947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F920D3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232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20D3"/>
    <w:rPr>
      <w:rFonts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32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20D3"/>
    <w:rPr>
      <w:rFonts w:cs="Times New Roman"/>
      <w:kern w:val="28"/>
      <w:sz w:val="20"/>
      <w:szCs w:val="20"/>
    </w:rPr>
  </w:style>
  <w:style w:type="character" w:styleId="Strong">
    <w:name w:val="Strong"/>
    <w:basedOn w:val="DefaultParagraphFont"/>
    <w:uiPriority w:val="99"/>
    <w:qFormat/>
    <w:rsid w:val="0023294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C7305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D"/>
    <w:rPr>
      <w:rFonts w:ascii="Tahoma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C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DC6"/>
    <w:pPr>
      <w:ind w:left="720"/>
      <w:contextualSpacing/>
    </w:pPr>
  </w:style>
  <w:style w:type="paragraph" w:customStyle="1" w:styleId="trt0xe">
    <w:name w:val="trt0xe"/>
    <w:basedOn w:val="Normal"/>
    <w:rsid w:val="00E45C5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Revision">
    <w:name w:val="Revision"/>
    <w:hidden/>
    <w:uiPriority w:val="99"/>
    <w:semiHidden/>
    <w:rsid w:val="00C6077A"/>
    <w:rPr>
      <w:kern w:val="28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0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77A"/>
  </w:style>
  <w:style w:type="character" w:customStyle="1" w:styleId="CommentTextChar">
    <w:name w:val="Comment Text Char"/>
    <w:basedOn w:val="DefaultParagraphFont"/>
    <w:link w:val="CommentText"/>
    <w:uiPriority w:val="99"/>
    <w:rsid w:val="00C6077A"/>
    <w:rPr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77A"/>
    <w:rPr>
      <w:b/>
      <w:bCs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Vanden Bosch</vt:lpstr>
    </vt:vector>
  </TitlesOfParts>
  <Company>HCCD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Vanden Bosch</dc:title>
  <dc:creator>Any User</dc:creator>
  <cp:lastModifiedBy>Charles Cano</cp:lastModifiedBy>
  <cp:revision>9</cp:revision>
  <cp:lastPrinted>2024-01-17T04:45:00Z</cp:lastPrinted>
  <dcterms:created xsi:type="dcterms:W3CDTF">2023-11-21T08:15:00Z</dcterms:created>
  <dcterms:modified xsi:type="dcterms:W3CDTF">2024-03-01T23:44:00Z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f3e0b81e5295039f8c40c2e8e01c1a46742744f2b0f6ea9be5244f3d46ce208a</vt:lpwstr>
  </property>
</Properties>
</file>